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46A" w:rsidRPr="00A746F1" w:rsidRDefault="00E6446A" w:rsidP="006C38BE">
      <w:pPr>
        <w:jc w:val="center"/>
        <w:rPr>
          <w:bCs/>
          <w:lang w:val="en-US"/>
        </w:rPr>
      </w:pPr>
      <w:r w:rsidRPr="00743D30">
        <w:rPr>
          <w:bCs/>
          <w:sz w:val="40"/>
          <w:szCs w:val="40"/>
          <w:lang w:val="el-GR"/>
        </w:rPr>
        <w:t xml:space="preserve">ΕΡΓΑΣΙΑ ΕΞΑΜΗΝΟΥ- ΜΑΘΗΜΑ </w:t>
      </w:r>
      <w:r w:rsidRPr="00743D30">
        <w:rPr>
          <w:bCs/>
          <w:sz w:val="40"/>
          <w:szCs w:val="40"/>
          <w:lang w:val="en-US"/>
        </w:rPr>
        <w:t>BA</w:t>
      </w:r>
      <w:r w:rsidRPr="00743D30">
        <w:rPr>
          <w:bCs/>
          <w:sz w:val="40"/>
          <w:szCs w:val="40"/>
          <w:lang w:val="el-GR"/>
        </w:rPr>
        <w:t>ΣΕΙΣ ΔΕΔΟΜΕΝΩΝ</w:t>
      </w:r>
      <w:r w:rsidR="00A746F1">
        <w:rPr>
          <w:bCs/>
          <w:sz w:val="40"/>
          <w:szCs w:val="40"/>
          <w:lang w:val="en-US"/>
        </w:rPr>
        <w:t xml:space="preserve"> κ ΑΝΑΠΤΥΞΗ ΔΙΑΔΙΚΤΥΑΚΩΝ ΕΦΑΡΜΟΓΩΝ</w:t>
      </w:r>
    </w:p>
    <w:p w:rsidR="00E6446A" w:rsidRDefault="006C38BE" w:rsidP="00E6446A">
      <w:pPr>
        <w:pStyle w:val="PreformattedText"/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</w:pPr>
      <w:r w:rsidRPr="006C38BE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Εργασία</w:t>
      </w:r>
      <w:r w:rsidR="00E6446A" w:rsidRPr="006C38BE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:</w:t>
      </w:r>
      <w:r w:rsidR="00E6446A"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Να δημιουργήσετε μια Διαδικτυακή εφαρμογή διαχείρισης </w:t>
      </w:r>
      <w:r w:rsidRPr="006C38BE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</w:t>
      </w:r>
      <w:r w:rsidR="00E6446A" w:rsidRPr="00743D3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anager</w:t>
      </w:r>
      <w:r w:rsidRPr="006C38BE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)</w:t>
      </w:r>
      <w:r w:rsidR="00E6446A"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δεδομένων ενός σχεσιακού πίνακα  στη  Β.Δ.  Η χρησιμότητα της εφαρμογής θα καθοριστεί από εσάς.</w:t>
      </w:r>
      <w:r w:rsidRPr="006C38BE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Η εργασία είναι ατομική.</w:t>
      </w:r>
      <w:r w:rsidR="00F32E59" w:rsidRPr="00F32E59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</w:t>
      </w:r>
      <w:r w:rsidR="00F32E59" w:rsidRPr="00514A9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l-GR"/>
        </w:rPr>
        <w:t>Η</w:t>
      </w:r>
      <w:r w:rsidR="00864A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l-GR"/>
        </w:rPr>
        <w:t>μερομηνία παράδοσης: 1</w:t>
      </w:r>
      <w:r w:rsidR="00864A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0</w:t>
      </w:r>
      <w:r w:rsidR="00F32E59" w:rsidRPr="002E404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l-GR"/>
        </w:rPr>
        <w:t>/1/201</w:t>
      </w:r>
      <w:r w:rsidR="00864A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8</w:t>
      </w:r>
      <w:r w:rsidR="00F32E59" w:rsidRPr="002E4041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 xml:space="preserve"> </w:t>
      </w:r>
    </w:p>
    <w:p w:rsidR="00EF2FF5" w:rsidRPr="00EF2FF5" w:rsidRDefault="00EF2FF5" w:rsidP="00E6446A">
      <w:pPr>
        <w:pStyle w:val="PreformattedText"/>
        <w:spacing w:after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EF2F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l-GR"/>
        </w:rPr>
        <w:t>Συμμετοχή στην Εργασία δι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l-GR"/>
        </w:rPr>
        <w:t>καιούνται όλοι όσοι μέχρι την 1</w:t>
      </w:r>
      <w:r w:rsidRPr="00EF2F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l-GR"/>
        </w:rPr>
        <w:t xml:space="preserve">0/1/2018 θα έχουν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UU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l-GR"/>
        </w:rPr>
        <w:t>&gt;98</w:t>
      </w:r>
      <w:r w:rsidRPr="00EF2F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l-GR"/>
        </w:rPr>
        <w:t xml:space="preserve">5.30 </w:t>
      </w:r>
    </w:p>
    <w:p w:rsidR="00E6446A" w:rsidRPr="006C38BE" w:rsidRDefault="00E6446A" w:rsidP="00E6446A">
      <w:pPr>
        <w:pStyle w:val="PreformattedText"/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Η εργασία θα συνοδεύεται και από μία </w:t>
      </w:r>
      <w:r w:rsidRPr="00743D3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l-GR"/>
        </w:rPr>
        <w:t>τεχνική αναφορά</w:t>
      </w: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</w:t>
      </w:r>
      <w:r w:rsidR="00743D30"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που θα περιγράφει τις δυνατότητες της εφαρμογής (χρήση της εφαρμογής), τη χρησιμότητά</w:t>
      </w: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της </w:t>
      </w:r>
      <w:r w:rsidR="00743D30"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(πεδία χρήσης της) και μελλοντικές επεκτάσεις της (μέγιστο 5 διπλόστηλες-σελίδες)</w:t>
      </w:r>
      <w:r w:rsidR="006C38BE" w:rsidRPr="006C38BE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.</w:t>
      </w:r>
    </w:p>
    <w:p w:rsidR="00E6446A" w:rsidRPr="00743D30" w:rsidRDefault="00E6446A" w:rsidP="00E6446A">
      <w:pPr>
        <w:pStyle w:val="PreformattedText"/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Η εφαρμογή </w:t>
      </w:r>
      <w:r w:rsidR="00743D30"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διαχείρισης (</w:t>
      </w:r>
      <w:r w:rsidR="00743D3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manager</w:t>
      </w:r>
      <w:r w:rsidR="00743D30"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) θα περιέχει κεντρική σελίδα με μενού πλοήγησης στα επιμέρους τμήματα της εφαρμογής και ένα σύνδεσμό (</w:t>
      </w:r>
      <w:r w:rsidR="00743D3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link</w:t>
      </w:r>
      <w:r w:rsidR="00743D30"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) που θα μπορεί ο καθηγητής να κατεβάζει </w:t>
      </w:r>
      <w:r w:rsidR="00743D30" w:rsidRPr="00743D3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l-GR"/>
        </w:rPr>
        <w:t>την τεχνική αναφορά</w:t>
      </w:r>
      <w:r w:rsidR="00743D30"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.</w:t>
      </w:r>
    </w:p>
    <w:p w:rsidR="00743D30" w:rsidRPr="00743D30" w:rsidRDefault="00743D30" w:rsidP="00743D30">
      <w:pPr>
        <w:pStyle w:val="PreformattedText"/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</w:t>
      </w: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</w:t>
      </w: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Manager</w:t>
      </w: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θα </w:t>
      </w:r>
      <w:r w:rsidR="00161FC3" w:rsidRPr="00161FC3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χρησιμοποιεί </w:t>
      </w:r>
      <w:r w:rsidR="00161F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HTML</w:t>
      </w:r>
      <w:r w:rsidR="00161FC3" w:rsidRPr="00161FC3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/</w:t>
      </w:r>
      <w:r w:rsidR="00161F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CSS</w:t>
      </w:r>
      <w:r w:rsidR="00161FC3" w:rsidRPr="00161FC3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(θα συνεκτιμηθεί η χρήση του </w:t>
      </w:r>
      <w:r w:rsidR="00161F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Bootstrap</w:t>
      </w:r>
      <w:r w:rsidR="00161FC3" w:rsidRPr="00161FC3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) και θα </w:t>
      </w: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έχει τις δυνατότητες:</w:t>
      </w:r>
    </w:p>
    <w:p w:rsidR="00743D30" w:rsidRPr="00743D30" w:rsidRDefault="00743D30" w:rsidP="00743D30">
      <w:pPr>
        <w:pStyle w:val="PreformattedText"/>
        <w:numPr>
          <w:ilvl w:val="0"/>
          <w:numId w:val="5"/>
        </w:numPr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Εγκατάστασης των πινάκων στη Β.Δ. ( Μετά την εγκατάσταση του πίνακα η δυνατότητα αυτή θα απενεργοποιείται από το μενού )</w:t>
      </w:r>
    </w:p>
    <w:p w:rsidR="00743D30" w:rsidRPr="00743D30" w:rsidRDefault="00743D30" w:rsidP="00743D30">
      <w:pPr>
        <w:pStyle w:val="PreformattedText"/>
        <w:numPr>
          <w:ilvl w:val="0"/>
          <w:numId w:val="5"/>
        </w:numPr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Εισαγωγής τιμών στον πίνακα από φόρμα με έλεγχο τιμών για τα </w:t>
      </w:r>
      <w:r w:rsidR="006C38BE" w:rsidRPr="006C38BE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υποχρεωτικά</w:t>
      </w: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πεδία του πίνακα (βλέπε Παράρτημα 1)</w:t>
      </w:r>
      <w:r w:rsidR="00161FC3" w:rsidRPr="00161FC3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. </w:t>
      </w:r>
      <w:r w:rsidR="00161F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Θα συνεκτιμηθεί</w:t>
      </w:r>
      <w:r w:rsidR="00836F91"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</w:t>
      </w:r>
      <w:r w:rsidR="006C38BE" w:rsidRPr="006C38BE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χρήση </w:t>
      </w:r>
      <w:r w:rsidR="00836F9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prepared</w:t>
      </w:r>
      <w:r w:rsidR="00836F91"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</w:t>
      </w:r>
      <w:r w:rsidR="00836F9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statements</w:t>
      </w:r>
      <w:r w:rsidR="00836F91"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.</w:t>
      </w:r>
    </w:p>
    <w:p w:rsidR="00743D30" w:rsidRPr="00743D30" w:rsidRDefault="00F32E59" w:rsidP="00743D30">
      <w:pPr>
        <w:pStyle w:val="PreformattedText"/>
        <w:numPr>
          <w:ilvl w:val="0"/>
          <w:numId w:val="5"/>
        </w:numPr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F32E59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Προε</w:t>
      </w:r>
      <w:r w:rsidR="00836F91"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πισκόπησης</w:t>
      </w:r>
      <w:r w:rsidR="00743D30"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</w:t>
      </w:r>
      <w:r w:rsidR="00836F91"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των εγγραφών του πίνακα</w:t>
      </w:r>
      <w:r w:rsidR="00743D30"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με χρήση </w:t>
      </w:r>
      <w:r w:rsidR="00743D3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paginator</w:t>
      </w:r>
      <w:r w:rsidR="00743D30"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(ανά δεκάδες</w:t>
      </w:r>
      <w:r w:rsidR="006C38BE" w:rsidRPr="006C38BE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ή </w:t>
      </w:r>
      <w:r w:rsidR="00161FC3" w:rsidRPr="00161FC3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όλων των εγγραφών)</w:t>
      </w:r>
    </w:p>
    <w:p w:rsidR="00743D30" w:rsidRPr="00743D30" w:rsidRDefault="00743D30" w:rsidP="00743D30">
      <w:pPr>
        <w:pStyle w:val="PreformattedText"/>
        <w:numPr>
          <w:ilvl w:val="0"/>
          <w:numId w:val="5"/>
        </w:numPr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Δυνατότητας διαγραφής </w:t>
      </w:r>
      <w:r w:rsidR="00836F91"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εγγραφών </w:t>
      </w:r>
      <w:r w:rsidR="00F32E59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ενσωματωμένη στην προεπισκόπ</w:t>
      </w:r>
      <w:r w:rsidR="00F32E59" w:rsidRPr="00F32E59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η</w:t>
      </w: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ση με βάση το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</w:t>
      </w: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κάθε τιμής</w:t>
      </w:r>
    </w:p>
    <w:p w:rsidR="00743D30" w:rsidRPr="00743D30" w:rsidRDefault="00743D30" w:rsidP="00743D30">
      <w:pPr>
        <w:pStyle w:val="PreformattedText"/>
        <w:numPr>
          <w:ilvl w:val="0"/>
          <w:numId w:val="5"/>
        </w:numPr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Δυνατότητα τροποποίησης </w:t>
      </w:r>
      <w:r w:rsidR="00836F91"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εγγραφών </w:t>
      </w:r>
      <w:r w:rsidR="00F32E59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ενσωματωμένη στην προεπισκόπ</w:t>
      </w:r>
      <w:r w:rsidR="00F32E59" w:rsidRPr="00F32E59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η</w:t>
      </w: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ση με βάση το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id</w:t>
      </w: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της τιμής</w:t>
      </w:r>
    </w:p>
    <w:p w:rsidR="00743D30" w:rsidRPr="00836F91" w:rsidRDefault="00743D30" w:rsidP="00743D30">
      <w:pPr>
        <w:pStyle w:val="PreformattedText"/>
        <w:numPr>
          <w:ilvl w:val="0"/>
          <w:numId w:val="5"/>
        </w:numPr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Δυνατότητα αναζήτησης</w:t>
      </w:r>
      <w:r w:rsidR="00960E28" w:rsidRPr="009B38E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ή επίλυσης</w:t>
      </w:r>
      <w:r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</w:t>
      </w:r>
      <w:r w:rsidR="00836F91"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σε ξεχωριστή φόρμα με επιλογές:</w:t>
      </w:r>
    </w:p>
    <w:p w:rsidR="00836F91" w:rsidRPr="00836F91" w:rsidRDefault="006C38BE" w:rsidP="006C38BE">
      <w:pPr>
        <w:pStyle w:val="PreformattedText"/>
        <w:spacing w:after="283"/>
        <w:ind w:left="36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20161E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    </w:t>
      </w:r>
      <w:r w:rsidRPr="006C38BE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α) </w:t>
      </w:r>
      <w:r w:rsidR="00836F91" w:rsidRPr="006C38BE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Αναζήτηση ημερομηνίας</w:t>
      </w:r>
    </w:p>
    <w:p w:rsidR="00836F91" w:rsidRPr="0020161E" w:rsidRDefault="006C38BE" w:rsidP="006C38BE">
      <w:pPr>
        <w:pStyle w:val="PreformattedText"/>
        <w:spacing w:after="283"/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6C38BE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β) </w:t>
      </w:r>
      <w:r w:rsidR="00836F91" w:rsidRPr="006C38BE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Αναζήτηση</w:t>
      </w:r>
      <w:r w:rsidR="009B38E0" w:rsidRPr="009B38E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/Επίλυση</w:t>
      </w:r>
      <w:r w:rsidR="00836F91" w:rsidRPr="006C38BE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με βάση </w:t>
      </w:r>
      <w:r w:rsidRPr="006C38BE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το αλφαριθμητικό</w:t>
      </w:r>
      <w:r w:rsidR="0020161E" w:rsidRPr="0020161E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ή</w:t>
      </w:r>
    </w:p>
    <w:p w:rsidR="00836F91" w:rsidRPr="009B38E0" w:rsidRDefault="006C38BE" w:rsidP="006C38BE">
      <w:pPr>
        <w:pStyle w:val="PreformattedText"/>
        <w:spacing w:after="283"/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6C38BE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γ) </w:t>
      </w:r>
      <w:r w:rsidR="00836F91"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Αναζήτηση</w:t>
      </w:r>
      <w:r w:rsidR="009B38E0" w:rsidRPr="009B38E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/Επίλυση</w:t>
      </w:r>
      <w:r w:rsidR="00836F91"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με κάποιο</w:t>
      </w:r>
      <w:r w:rsidR="009B38E0" w:rsidRPr="009B38E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/α</w:t>
      </w:r>
      <w:r w:rsidR="00836F91"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</w:t>
      </w:r>
      <w:r w:rsidR="009B38E0" w:rsidRPr="009B38E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από τα αριθμητικά πεδία</w:t>
      </w:r>
    </w:p>
    <w:p w:rsidR="00836F91" w:rsidRPr="006C38BE" w:rsidRDefault="00836F91" w:rsidP="00836F91">
      <w:pPr>
        <w:pStyle w:val="PreformattedText"/>
        <w:spacing w:after="283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Η αναζήτηση θα επιστρέφει το πλήθος των αποτελεσμάτων (</w:t>
      </w:r>
      <w:r w:rsidR="006C38BE"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εμφάνιση πλήθους </w:t>
      </w:r>
      <w:r w:rsidR="006C38BE"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lastRenderedPageBreak/>
        <w:t>αποτελεσμάτων</w:t>
      </w:r>
      <w:r w:rsidR="006C38BE" w:rsidRPr="006C38BE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- </w:t>
      </w:r>
      <w:r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εγγραφών) με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pagination</w:t>
      </w:r>
      <w:r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, δυνατότητα τροποποίησης και διαγραφής</w:t>
      </w:r>
      <w:r w:rsidR="006C38BE" w:rsidRPr="006C38BE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(εγγραφών)</w:t>
      </w:r>
    </w:p>
    <w:p w:rsidR="009B38E0" w:rsidRPr="009B38E0" w:rsidRDefault="00836F91" w:rsidP="00E6446A">
      <w:pPr>
        <w:pStyle w:val="PreformattedText"/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Όλες οι σελίδες θα συνδέονται η μία με την άλλη με κατάλληλους συνδέσμους μπρός πίσω ή με κατάλληλο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breadcrumb</w:t>
      </w:r>
      <w:r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πλοήγησης στο πάνω μέρος κάθε σελίδας</w:t>
      </w:r>
      <w:r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και κατάλληλη μορφοποίηση ύφους (στυλ)</w:t>
      </w:r>
      <w:r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.</w:t>
      </w:r>
    </w:p>
    <w:p w:rsidR="009B38E0" w:rsidRPr="009B38E0" w:rsidRDefault="009B38E0" w:rsidP="00E6446A">
      <w:pPr>
        <w:pStyle w:val="PreformattedText"/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9B38E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Η επίλυση θα γίνεται σε ξεχωριστή σελίδα όπου θα εμφανίζονται τα αποτελέσματα (λύση του προβλήματος).</w:t>
      </w:r>
    </w:p>
    <w:p w:rsidR="00743D30" w:rsidRPr="00743D30" w:rsidRDefault="00743D30" w:rsidP="00E6446A">
      <w:pPr>
        <w:pStyle w:val="PreformattedText"/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</w:pPr>
      <w:r w:rsidRPr="00743D30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 xml:space="preserve">Παράρτημα 1: </w:t>
      </w:r>
      <w:r w:rsidR="00E6446A" w:rsidRPr="00743D30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>Συγκεκριμένα</w:t>
      </w:r>
      <w:r w:rsidRPr="00743D30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 xml:space="preserve"> πεδία του σχεσιακού πίνακα στη Β.Δ.</w:t>
      </w:r>
      <w:r w:rsidR="00E6446A" w:rsidRPr="00743D30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>:</w:t>
      </w:r>
    </w:p>
    <w:p w:rsidR="00E6446A" w:rsidRPr="00743D30" w:rsidRDefault="00E6446A" w:rsidP="00E6446A">
      <w:pPr>
        <w:pStyle w:val="PreformattedText"/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</w:pP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</w:t>
      </w: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σχεσιακός πίνακας στη Β.Δ. πρέπει να περιλαμβάνει τουλάχιστον τα εξής πεδία:</w:t>
      </w:r>
    </w:p>
    <w:p w:rsidR="00E6446A" w:rsidRPr="00235E49" w:rsidRDefault="00E6446A" w:rsidP="00E6446A">
      <w:pPr>
        <w:pStyle w:val="PreformattedText"/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ab/>
      </w:r>
      <w:r w:rsidRPr="00235E49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Α) Ένα πεδίο ημερομηνίας </w:t>
      </w:r>
      <w:r w:rsidR="00235E49" w:rsidRPr="00235E49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με εισαγωγή τιμών στη μορφή </w:t>
      </w:r>
      <w:r w:rsidR="00235E4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DD</w:t>
      </w:r>
      <w:r w:rsidR="00235E49" w:rsidRPr="00235E49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/</w:t>
      </w:r>
      <w:r w:rsidR="00235E4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</w:t>
      </w:r>
      <w:r w:rsidR="00235E49" w:rsidRPr="00235E49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/</w:t>
      </w:r>
      <w:r w:rsidR="00235E4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YYYY</w:t>
      </w:r>
    </w:p>
    <w:p w:rsidR="00836F91" w:rsidRPr="00836F91" w:rsidRDefault="00E6446A" w:rsidP="00836F91">
      <w:pPr>
        <w:pStyle w:val="PreformattedText"/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235E49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ab/>
      </w: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Β) Δύο ακέραια πεδία </w:t>
      </w:r>
      <w:r w:rsidR="00D03CA6"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καθορισμένου πλήθους ψηφίων </w:t>
      </w:r>
    </w:p>
    <w:p w:rsidR="00E6446A" w:rsidRPr="00836F91" w:rsidRDefault="00161FC3" w:rsidP="00836F91">
      <w:pPr>
        <w:pStyle w:val="PreformattedText"/>
        <w:spacing w:after="283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Γ) </w:t>
      </w:r>
      <w:r w:rsidRPr="00161FC3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Δύο</w:t>
      </w:r>
      <w:r w:rsidR="00E6446A"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δεκαδικ</w:t>
      </w:r>
      <w:r w:rsidRPr="00161FC3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ά</w:t>
      </w:r>
      <w:r w:rsidR="00D03CA6"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πεδί</w:t>
      </w:r>
      <w:r w:rsidRPr="00161FC3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α</w:t>
      </w:r>
      <w:r w:rsidR="00E6446A"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</w:t>
      </w:r>
      <w:r w:rsidR="00D03CA6"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με δύο δεκαδικά ψηφία ακρίβεια ή καθορισμένης ακρίβειας με έλεγχο εισόδου</w:t>
      </w:r>
    </w:p>
    <w:p w:rsidR="00E6446A" w:rsidRPr="002E4041" w:rsidRDefault="00E6446A" w:rsidP="00E6446A">
      <w:pPr>
        <w:pStyle w:val="PreformattedText"/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ab/>
      </w:r>
      <w:r w:rsidR="00836F91" w:rsidRPr="00836F91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Δ</w:t>
      </w:r>
      <w:r w:rsidR="00161FC3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) </w:t>
      </w:r>
      <w:r w:rsidR="00161FC3" w:rsidRPr="00161FC3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Δύο</w:t>
      </w:r>
      <w:r w:rsidR="00161FC3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αλφαριθμητικ</w:t>
      </w:r>
      <w:r w:rsidR="00161FC3" w:rsidRPr="00161FC3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ά</w:t>
      </w:r>
      <w:r w:rsidR="00161FC3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πεδί</w:t>
      </w:r>
      <w:r w:rsidR="00161FC3" w:rsidRPr="00161FC3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α</w:t>
      </w:r>
      <w:r w:rsidR="00D03CA6" w:rsidRPr="00743D3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μεγέθους 80 χαρακτήρων</w:t>
      </w:r>
    </w:p>
    <w:p w:rsidR="00836F91" w:rsidRPr="00743D30" w:rsidRDefault="00836F91" w:rsidP="00836F91">
      <w:pPr>
        <w:pStyle w:val="PreformattedText"/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 xml:space="preserve">Παράρτημα </w:t>
      </w:r>
      <w:r w:rsidRPr="00836F91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>2</w:t>
      </w:r>
      <w:r w:rsidRPr="00743D30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 xml:space="preserve">: </w:t>
      </w:r>
      <w:r w:rsidRPr="00836F91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>Σχετικά με τη βαθμολόγηση της εργασίας</w:t>
      </w:r>
      <w:r w:rsidRPr="00743D30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>:</w:t>
      </w:r>
    </w:p>
    <w:p w:rsidR="00836F91" w:rsidRPr="006A2D18" w:rsidRDefault="006A2D18" w:rsidP="00E6446A">
      <w:pPr>
        <w:pStyle w:val="PreformattedText"/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6A2D18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Θα βαθμολογηθούν οι εξής δείκτες:</w:t>
      </w:r>
    </w:p>
    <w:p w:rsidR="006A2D18" w:rsidRPr="00DF1F7A" w:rsidRDefault="002539CF" w:rsidP="006A2D18">
      <w:pPr>
        <w:pStyle w:val="PreformattedText"/>
        <w:numPr>
          <w:ilvl w:val="0"/>
          <w:numId w:val="6"/>
        </w:numPr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DF1F7A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Καινοτομία </w:t>
      </w:r>
      <w:r w:rsidR="00DF1F7A" w:rsidRPr="00DF1F7A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και Τεχνική αναφορά </w:t>
      </w:r>
      <w:r w:rsidRPr="00DF1F7A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- </w:t>
      </w:r>
      <w:r w:rsidR="006A2D1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Novelty</w:t>
      </w:r>
      <w:r w:rsidR="006A2D18" w:rsidRPr="00DF1F7A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15%</w:t>
      </w:r>
      <w:r w:rsidR="00DF1F7A" w:rsidRPr="00DF1F7A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. Θα εκτιμηθεί η καινοτομία των Εργασιών. Σε περίπτωση δύο ίδιων θεματικών ενοτήτων σε εργασίες η καινοτομία θα προσδίδεται σε αυτόν με την μεγαλύτερη </w:t>
      </w:r>
      <w:r w:rsidR="00DF1F7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UU</w:t>
      </w:r>
      <w:r w:rsidR="00DF1F7A" w:rsidRPr="00DF1F7A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τιμή. Οι τεχνικές αναφορές πρέπει να καλύπτουν το περιεχόμενο τις εργασίας και θα πρέπει </w:t>
      </w:r>
      <w:r w:rsidR="00D237CF" w:rsidRPr="00D237CF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να υπάρχουν με σύνδεσμο στην κεντρική σελίδα της Εργασίας μέχρι τις 10/01/2018 23:59:59.</w:t>
      </w:r>
    </w:p>
    <w:p w:rsidR="006A2D18" w:rsidRPr="002539CF" w:rsidRDefault="002539CF" w:rsidP="006A2D18">
      <w:pPr>
        <w:pStyle w:val="PreformattedText"/>
        <w:numPr>
          <w:ilvl w:val="0"/>
          <w:numId w:val="6"/>
        </w:numPr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DF1F7A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Παρουσίαση - </w:t>
      </w:r>
      <w:r w:rsidR="006A2D1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Presentation</w:t>
      </w:r>
      <w:r w:rsidR="006A2D18" w:rsidRPr="00DF1F7A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15%</w:t>
      </w:r>
      <w:r w:rsidRPr="00DF1F7A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. </w:t>
      </w:r>
      <w:r w:rsidRPr="002539CF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Η παρουσίαση των Εργασιών είναι υποχρεωτική για όλους και θα γίνει την Τετάρτη 17/01/2018 18.00-22.00. Η προτεραιότητα παρουσίασης θα γίνει με αύξουσα σειρά με βάση τη μετρική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UU</w:t>
      </w:r>
      <w:r w:rsidRPr="002539CF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.  </w:t>
      </w:r>
    </w:p>
    <w:p w:rsidR="006A2D18" w:rsidRPr="00D90FA8" w:rsidRDefault="002539CF" w:rsidP="006A2D18">
      <w:pPr>
        <w:pStyle w:val="PreformattedText"/>
        <w:numPr>
          <w:ilvl w:val="0"/>
          <w:numId w:val="6"/>
        </w:numPr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Συνεισφορά </w:t>
      </w:r>
      <w:r w:rsidR="00D90F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στην</w:t>
      </w: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Υλοποίηση </w:t>
      </w:r>
      <w:r w:rsidR="00DF1F7A"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 </w:t>
      </w:r>
      <w:r w:rsidR="006A2D18"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Contribution (COTS)</w:t>
      </w:r>
      <w:r w:rsidR="0074728D"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D90F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</w:t>
      </w:r>
      <w:r w:rsidR="0074728D"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</w:t>
      </w: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mplementation </w:t>
      </w:r>
      <w:r w:rsidR="00D90F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r w:rsidR="007B103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5</w:t>
      </w:r>
      <w:r w:rsidR="00D90F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</w:t>
      </w:r>
      <w:r w:rsidR="006A2D18"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%</w:t>
      </w:r>
      <w:r w:rsidR="00D90FA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  <w:r w:rsidR="00636102"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</w:p>
    <w:p w:rsidR="006A2D18" w:rsidRPr="00D90FA8" w:rsidRDefault="002539CF" w:rsidP="006A2D18">
      <w:pPr>
        <w:pStyle w:val="PreformattedText"/>
        <w:numPr>
          <w:ilvl w:val="0"/>
          <w:numId w:val="6"/>
        </w:numPr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Καθαρότητα του κώδικα και Φιλικότητα προς το χρήστη - </w:t>
      </w:r>
      <w:r w:rsidR="006A2D18"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Cod</w:t>
      </w:r>
      <w:r w:rsidR="006A2D18" w:rsidRPr="00636102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e </w:t>
      </w:r>
      <w:r w:rsidR="00E42A1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clearnes</w:t>
      </w:r>
      <w:r w:rsidR="006A2D18" w:rsidRPr="00636102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s </w:t>
      </w:r>
      <w:r w:rsidR="006A2D18"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an</w:t>
      </w:r>
      <w:r w:rsidR="006A2D18" w:rsidRPr="00636102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d </w:t>
      </w:r>
      <w:r w:rsidR="006A2D18"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use</w:t>
      </w:r>
      <w:r w:rsidR="006A2D18" w:rsidRPr="00636102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r </w:t>
      </w:r>
      <w:r w:rsidR="00E42A10"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friendliness</w:t>
      </w: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</w:t>
      </w:r>
      <w:r w:rsidR="00E42A10" w:rsidRPr="00E42A1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(</w:t>
      </w: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2</w:t>
      </w:r>
      <w:r w:rsidR="006A2D18" w:rsidRPr="00636102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0%</w:t>
      </w:r>
      <w:r w:rsidR="00E42A10" w:rsidRPr="00E42A1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)</w:t>
      </w: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. Θα εκτιμηθεί η χρήση του</w:t>
      </w: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Bootstra</w:t>
      </w: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p ή άλλων</w:t>
      </w: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CS</w:t>
      </w: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S βιβλιοθηκών ή</w:t>
      </w: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DF1F7A"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JavaS</w:t>
      </w: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crip</w:t>
      </w: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t κλάσεων και συναρτήσεων για τον έλεγχο των τιμών, η καθαρότητα του κώδικα και η εύκολη πλοήγηση με χρήση</w:t>
      </w: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Table</w:t>
      </w: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t 10.1’’ και</w:t>
      </w: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Firefo</w:t>
      </w: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x ή</w:t>
      </w: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Chrom</w:t>
      </w:r>
      <w:r w:rsidRPr="00636102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e φυλλομετρητή. </w:t>
      </w:r>
    </w:p>
    <w:p w:rsidR="00D90FA8" w:rsidRPr="00E42A10" w:rsidRDefault="00D90FA8" w:rsidP="006A2D18">
      <w:pPr>
        <w:pStyle w:val="PreformattedText"/>
        <w:numPr>
          <w:ilvl w:val="0"/>
          <w:numId w:val="6"/>
        </w:numPr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D90FA8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Συνεισφορά στην Επιστήμη των Μαθηματικών</w:t>
      </w:r>
      <w:r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(</w:t>
      </w:r>
      <w:r w:rsidRPr="00D90FA8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1</w:t>
      </w:r>
      <w:r w:rsidR="007B1038" w:rsidRPr="007B1038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0</w:t>
      </w:r>
      <w:r w:rsidRPr="00D90FA8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%)</w:t>
      </w:r>
      <w:r w:rsidR="00E42A10" w:rsidRPr="00E42A1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. </w:t>
      </w:r>
      <w:r w:rsid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Φέτος θα </w:t>
      </w:r>
      <w:r w:rsidR="006B4249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δοθεί</w:t>
      </w:r>
      <w:r w:rsid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</w:t>
      </w:r>
      <w:r w:rsidR="00B158C6" w:rsidRP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β</w:t>
      </w:r>
      <w:r w:rsidR="00E42A10" w:rsidRPr="007B1038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αρύτητα </w:t>
      </w:r>
      <w:r w:rsidR="00B158C6" w:rsidRP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σε </w:t>
      </w:r>
      <w:r w:rsidR="00B158C6" w:rsidRP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lastRenderedPageBreak/>
        <w:t>εργασίες-</w:t>
      </w:r>
      <w:r w:rsidR="00B158C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managers</w:t>
      </w:r>
      <w:r w:rsidR="00B158C6" w:rsidRP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που προσπαθούν να λύσουν ή να αυτοματοποιήσουν τη λύση </w:t>
      </w:r>
      <w:r w:rsid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Μαθηματικ</w:t>
      </w:r>
      <w:r w:rsidR="00B158C6" w:rsidRP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ών </w:t>
      </w:r>
      <w:r w:rsid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προβλ</w:t>
      </w:r>
      <w:r w:rsidR="00B158C6" w:rsidRP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η</w:t>
      </w:r>
      <w:r w:rsid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μ</w:t>
      </w:r>
      <w:r w:rsidR="00B158C6" w:rsidRP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ά</w:t>
      </w:r>
      <w:r w:rsid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τ</w:t>
      </w:r>
      <w:r w:rsidR="00B158C6" w:rsidRP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ων.</w:t>
      </w:r>
      <w:r w:rsid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</w:t>
      </w:r>
      <w:r w:rsidR="00B158C6" w:rsidRP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Π</w:t>
      </w:r>
      <w:r w:rsid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.χ. </w:t>
      </w:r>
      <w:r w:rsidR="00B158C6" w:rsidRP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Αυτοματοποίηση προβλημάτων-διαδικασιών Αριθμητικής ανάλυσης, Αλγεβρικών προβλημάτων, Διαφορικών προβλημάτων, </w:t>
      </w:r>
      <w:r w:rsid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προβλημάτων </w:t>
      </w:r>
      <w:r w:rsidR="00B158C6" w:rsidRP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Κρυπτογραφίας, </w:t>
      </w:r>
      <w:r w:rsidR="006B4249" w:rsidRPr="005851AE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</w:t>
      </w:r>
      <w:r w:rsidR="00B158C6" w:rsidRP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Προβλημάτων Στατιστικής</w:t>
      </w:r>
      <w:r w:rsidR="00C25110" w:rsidRPr="00C25110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, Προβλέψεων, Εξόρυξης Δεδομένων, </w:t>
      </w:r>
      <w:r w:rsidR="00B158C6" w:rsidRP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και</w:t>
      </w:r>
      <w:r w:rsid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Γεωμετρίας</w:t>
      </w:r>
      <w:r w:rsidR="00B158C6" w:rsidRPr="00B158C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, χωρίς χρήση έτοιμων μεθόδων που επιλύουν εξολοκλήρου το πρόβλημα. </w:t>
      </w:r>
    </w:p>
    <w:p w:rsidR="00E42A10" w:rsidRPr="00E42A10" w:rsidRDefault="00E42A10" w:rsidP="007B1038">
      <w:pPr>
        <w:pStyle w:val="PreformattedText"/>
        <w:spacing w:after="283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</w:pPr>
      <w:r w:rsidRPr="00E42A10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Σύνολο</w:t>
      </w:r>
      <w:r w:rsidR="007B1038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:110</w:t>
      </w:r>
      <w:r w:rsidRPr="00E42A10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%.</w:t>
      </w:r>
    </w:p>
    <w:p w:rsidR="00514A96" w:rsidRPr="00E42A10" w:rsidRDefault="00514A96" w:rsidP="00514A96">
      <w:pPr>
        <w:pStyle w:val="PreformattedText"/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</w:pPr>
      <w:r w:rsidRPr="00514A96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>Παράρτημα</w:t>
      </w:r>
      <w:r w:rsidRPr="00E42A10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 xml:space="preserve"> 3: </w:t>
      </w:r>
      <w:r w:rsidRPr="002E4041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>Τρόπος</w:t>
      </w:r>
      <w:r w:rsidRPr="00E42A10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 xml:space="preserve"> </w:t>
      </w:r>
      <w:r w:rsidRPr="002E4041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>παράδοσης</w:t>
      </w:r>
      <w:r w:rsidRPr="00E42A10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 xml:space="preserve"> </w:t>
      </w:r>
      <w:r w:rsidRPr="002E4041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>της</w:t>
      </w:r>
      <w:r w:rsidRPr="00E42A10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 xml:space="preserve"> </w:t>
      </w:r>
      <w:r w:rsidRPr="002E4041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>εργασίας</w:t>
      </w:r>
    </w:p>
    <w:p w:rsidR="00514A96" w:rsidRPr="00514A96" w:rsidRDefault="00514A96" w:rsidP="00514A96">
      <w:pPr>
        <w:pStyle w:val="PreformattedText"/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παράδοση της εργασίας θα γίνει αποκλειστικά στο Π.Σ. της Καλυψώς (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kalipso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.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math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.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uoi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.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gr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) σε φάκελο 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public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_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html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/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ergasia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στον προσωπικό σας λογαριασμό. Η κεντρική σελίδα του μενού θα είναι στο αρχείο 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index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.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php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μέσα στον φάκελο 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ergasia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. </w:t>
      </w:r>
    </w:p>
    <w:p w:rsidR="00514A96" w:rsidRPr="00636102" w:rsidRDefault="00514A96" w:rsidP="00514A96">
      <w:pPr>
        <w:pStyle w:val="PreformattedText"/>
        <w:spacing w:after="283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</w:pP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Όταν ολοκληρώσετε την εργασία σας θα δημιουργήσετε μέσα στο φάκελο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ergasia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ένα</w:t>
      </w:r>
      <w:r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αρχείο με το όνομα: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complete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(touch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complete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>)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 ημερομηνία δημιουργίας του αρχείου θα καθορίσει και την ημερομηνία παράδοσης της εργασίας. 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 xml:space="preserve">Προσοχή! Μετά τη δημιουργία του αρχείου 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complete</w:t>
      </w:r>
      <w:r w:rsidRPr="00514A96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 xml:space="preserve"> δεν θα μπορείτε να το ξαναδημιουργήσετε ούτε να το διαγράψετε.</w:t>
      </w:r>
      <w:r w:rsidR="00636102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 xml:space="preserve"> </w:t>
      </w:r>
      <w:r w:rsidR="00636102" w:rsidRPr="00636102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l-GR"/>
        </w:rPr>
        <w:t>Ο</w:t>
      </w:r>
      <w:r w:rsidR="00636102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ύτε να τροποποιήσετε την εργασία σας!!</w:t>
      </w:r>
    </w:p>
    <w:p w:rsidR="00E6446A" w:rsidRPr="00514A96" w:rsidRDefault="00E6446A" w:rsidP="00D03CA6">
      <w:pPr>
        <w:pStyle w:val="PreformattedText"/>
        <w:spacing w:after="283"/>
        <w:jc w:val="both"/>
        <w:rPr>
          <w:bCs/>
          <w:lang w:val="el-GR"/>
        </w:rPr>
      </w:pPr>
    </w:p>
    <w:p w:rsidR="00551F0C" w:rsidRPr="00514A96" w:rsidRDefault="00551F0C" w:rsidP="00E6446A">
      <w:pPr>
        <w:rPr>
          <w:lang w:val="el-GR"/>
        </w:rPr>
      </w:pPr>
    </w:p>
    <w:sectPr w:rsidR="00551F0C" w:rsidRPr="00514A96" w:rsidSect="000E26F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9A6" w:rsidRDefault="008029A6" w:rsidP="00445955">
      <w:r>
        <w:separator/>
      </w:r>
    </w:p>
  </w:endnote>
  <w:endnote w:type="continuationSeparator" w:id="1">
    <w:p w:rsidR="008029A6" w:rsidRDefault="008029A6" w:rsidP="004459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Unicode MS">
    <w:panose1 w:val="020B0502000000000001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6FE" w:rsidRPr="000E26FE" w:rsidRDefault="009333E5" w:rsidP="000E26FE">
    <w:pPr>
      <w:pStyle w:val="a4"/>
      <w:jc w:val="center"/>
      <w:rPr>
        <w:lang w:val="en-US"/>
      </w:rPr>
    </w:pPr>
    <w:r>
      <w:rPr>
        <w:lang w:val="en-US"/>
      </w:rPr>
      <w:fldChar w:fldCharType="begin"/>
    </w:r>
    <w:r w:rsidR="000E26FE"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 w:rsidR="00A746F1">
      <w:rPr>
        <w:noProof/>
        <w:lang w:val="en-US"/>
      </w:rPr>
      <w:t>1</w:t>
    </w:r>
    <w:r>
      <w:rPr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9A6" w:rsidRDefault="008029A6" w:rsidP="00445955">
      <w:r>
        <w:separator/>
      </w:r>
    </w:p>
  </w:footnote>
  <w:footnote w:type="continuationSeparator" w:id="1">
    <w:p w:rsidR="008029A6" w:rsidRDefault="008029A6" w:rsidP="004459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955" w:rsidRPr="00445955" w:rsidRDefault="008029A6" w:rsidP="00445955">
    <w:pPr>
      <w:ind w:left="720"/>
      <w:jc w:val="right"/>
      <w:rPr>
        <w:sz w:val="18"/>
        <w:szCs w:val="18"/>
      </w:rPr>
    </w:pPr>
    <w:del w:id="0" w:author="Charis" w:date="2011-02-22T15:03:00Z"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69215</wp:posOffset>
            </wp:positionH>
            <wp:positionV relativeFrom="paragraph">
              <wp:posOffset>-300355</wp:posOffset>
            </wp:positionV>
            <wp:extent cx="440690" cy="622300"/>
            <wp:effectExtent l="19050" t="0" r="0" b="0"/>
            <wp:wrapTopAndBottom/>
            <wp:docPr id="1" name="Εικόνα 4" descr="u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oi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622300"/>
                    </a:xfrm>
                    <a:prstGeom prst="rect">
                      <a:avLst/>
                    </a:prstGeom>
                    <a:solidFill>
                      <a:srgbClr val="33CCCC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del>
    <w:r w:rsidR="00445955" w:rsidRPr="00445955">
      <w:tab/>
    </w:r>
    <w:r w:rsidR="00445955" w:rsidRPr="00445955">
      <w:tab/>
    </w:r>
    <w:r w:rsidR="00445955" w:rsidRPr="00445955">
      <w:rPr>
        <w:sz w:val="18"/>
        <w:szCs w:val="18"/>
      </w:rPr>
      <w:t>Εργαστηριακές Ασκήσεις Μαθήματος Βάσεις Δεδομένων</w:t>
    </w:r>
  </w:p>
  <w:p w:rsidR="00445955" w:rsidRPr="00445955" w:rsidRDefault="00445955" w:rsidP="00445955">
    <w:pPr>
      <w:ind w:left="720"/>
      <w:jc w:val="right"/>
      <w:rPr>
        <w:sz w:val="18"/>
        <w:szCs w:val="18"/>
      </w:rPr>
    </w:pPr>
    <w:r w:rsidRPr="00445955">
      <w:rPr>
        <w:sz w:val="18"/>
        <w:szCs w:val="18"/>
      </w:rPr>
      <w:t>Πανεπιστήμιο Ιωαννίνων, Μαθηματικό τμήμα</w:t>
    </w:r>
  </w:p>
  <w:p w:rsidR="00445955" w:rsidRPr="00445955" w:rsidRDefault="00445955" w:rsidP="00445955">
    <w:pPr>
      <w:ind w:left="720"/>
      <w:jc w:val="right"/>
      <w:rPr>
        <w:sz w:val="18"/>
        <w:szCs w:val="18"/>
      </w:rPr>
    </w:pPr>
    <w:r w:rsidRPr="00445955">
      <w:rPr>
        <w:sz w:val="18"/>
        <w:szCs w:val="18"/>
      </w:rPr>
      <w:t>Διδάσκων. Κοντογιάννης Σωτήριος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9779F"/>
    <w:multiLevelType w:val="hybridMultilevel"/>
    <w:tmpl w:val="E9667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77FC"/>
    <w:multiLevelType w:val="hybridMultilevel"/>
    <w:tmpl w:val="FF22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44550"/>
    <w:multiLevelType w:val="hybridMultilevel"/>
    <w:tmpl w:val="A0C8A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D06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83B73B0"/>
    <w:multiLevelType w:val="hybridMultilevel"/>
    <w:tmpl w:val="21D4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CE678D"/>
    <w:multiLevelType w:val="hybridMultilevel"/>
    <w:tmpl w:val="28103936"/>
    <w:lvl w:ilvl="0" w:tplc="26BA0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4B7EF5"/>
    <w:rsid w:val="000568ED"/>
    <w:rsid w:val="000A5B6D"/>
    <w:rsid w:val="000C1379"/>
    <w:rsid w:val="000C7DA2"/>
    <w:rsid w:val="000E26FE"/>
    <w:rsid w:val="00105786"/>
    <w:rsid w:val="00113CEB"/>
    <w:rsid w:val="00123D80"/>
    <w:rsid w:val="00135EA9"/>
    <w:rsid w:val="00161FC3"/>
    <w:rsid w:val="00165544"/>
    <w:rsid w:val="00191A06"/>
    <w:rsid w:val="001B6174"/>
    <w:rsid w:val="0020161E"/>
    <w:rsid w:val="00235E49"/>
    <w:rsid w:val="00251A7B"/>
    <w:rsid w:val="00251C9C"/>
    <w:rsid w:val="002539CF"/>
    <w:rsid w:val="00281392"/>
    <w:rsid w:val="00287440"/>
    <w:rsid w:val="002920BF"/>
    <w:rsid w:val="002B7CDD"/>
    <w:rsid w:val="002D1659"/>
    <w:rsid w:val="002E4041"/>
    <w:rsid w:val="002F5589"/>
    <w:rsid w:val="003247E3"/>
    <w:rsid w:val="00346340"/>
    <w:rsid w:val="00347504"/>
    <w:rsid w:val="00390D4D"/>
    <w:rsid w:val="003B09C1"/>
    <w:rsid w:val="003D5761"/>
    <w:rsid w:val="003F26C5"/>
    <w:rsid w:val="004129A0"/>
    <w:rsid w:val="00422156"/>
    <w:rsid w:val="00425036"/>
    <w:rsid w:val="00425DB0"/>
    <w:rsid w:val="00431B2C"/>
    <w:rsid w:val="00434621"/>
    <w:rsid w:val="00436997"/>
    <w:rsid w:val="00445955"/>
    <w:rsid w:val="00471460"/>
    <w:rsid w:val="00473B92"/>
    <w:rsid w:val="004B7EF5"/>
    <w:rsid w:val="004E0124"/>
    <w:rsid w:val="00514A96"/>
    <w:rsid w:val="00516F58"/>
    <w:rsid w:val="00521FCC"/>
    <w:rsid w:val="00551F0C"/>
    <w:rsid w:val="00556B45"/>
    <w:rsid w:val="00582115"/>
    <w:rsid w:val="005851AE"/>
    <w:rsid w:val="005B08E6"/>
    <w:rsid w:val="005C391D"/>
    <w:rsid w:val="005C5BBC"/>
    <w:rsid w:val="005F33DF"/>
    <w:rsid w:val="006043DC"/>
    <w:rsid w:val="00636102"/>
    <w:rsid w:val="00640229"/>
    <w:rsid w:val="00654817"/>
    <w:rsid w:val="00672402"/>
    <w:rsid w:val="00674CD6"/>
    <w:rsid w:val="00687591"/>
    <w:rsid w:val="006A2D18"/>
    <w:rsid w:val="006B4249"/>
    <w:rsid w:val="006C38BE"/>
    <w:rsid w:val="006E530B"/>
    <w:rsid w:val="00717FAF"/>
    <w:rsid w:val="00743D30"/>
    <w:rsid w:val="0074728D"/>
    <w:rsid w:val="00791F4F"/>
    <w:rsid w:val="007B1038"/>
    <w:rsid w:val="008029A6"/>
    <w:rsid w:val="00811544"/>
    <w:rsid w:val="00821686"/>
    <w:rsid w:val="00836F91"/>
    <w:rsid w:val="00855714"/>
    <w:rsid w:val="008575EC"/>
    <w:rsid w:val="008642F9"/>
    <w:rsid w:val="00864ADB"/>
    <w:rsid w:val="0087330C"/>
    <w:rsid w:val="00882BA9"/>
    <w:rsid w:val="008B62B3"/>
    <w:rsid w:val="008C4C0D"/>
    <w:rsid w:val="00915A08"/>
    <w:rsid w:val="009333E5"/>
    <w:rsid w:val="00941A31"/>
    <w:rsid w:val="00945CF4"/>
    <w:rsid w:val="00960E28"/>
    <w:rsid w:val="00962F0F"/>
    <w:rsid w:val="00983B6C"/>
    <w:rsid w:val="009B38E0"/>
    <w:rsid w:val="009E44C7"/>
    <w:rsid w:val="00A03DF5"/>
    <w:rsid w:val="00A4382C"/>
    <w:rsid w:val="00A746F1"/>
    <w:rsid w:val="00AA251F"/>
    <w:rsid w:val="00AA742E"/>
    <w:rsid w:val="00AB3D65"/>
    <w:rsid w:val="00AD557C"/>
    <w:rsid w:val="00B158C6"/>
    <w:rsid w:val="00B605E6"/>
    <w:rsid w:val="00B90C20"/>
    <w:rsid w:val="00B97139"/>
    <w:rsid w:val="00BB1F92"/>
    <w:rsid w:val="00BD53AF"/>
    <w:rsid w:val="00C25110"/>
    <w:rsid w:val="00C45B62"/>
    <w:rsid w:val="00C5385A"/>
    <w:rsid w:val="00C55849"/>
    <w:rsid w:val="00C55B8D"/>
    <w:rsid w:val="00C81274"/>
    <w:rsid w:val="00C81B2A"/>
    <w:rsid w:val="00C8743F"/>
    <w:rsid w:val="00C9262F"/>
    <w:rsid w:val="00CC04F8"/>
    <w:rsid w:val="00CE1854"/>
    <w:rsid w:val="00CF421C"/>
    <w:rsid w:val="00D035ED"/>
    <w:rsid w:val="00D03CA6"/>
    <w:rsid w:val="00D237CF"/>
    <w:rsid w:val="00D52635"/>
    <w:rsid w:val="00D53058"/>
    <w:rsid w:val="00D55F92"/>
    <w:rsid w:val="00D90FA8"/>
    <w:rsid w:val="00D91DD2"/>
    <w:rsid w:val="00DC7C6F"/>
    <w:rsid w:val="00DE7B28"/>
    <w:rsid w:val="00DF1790"/>
    <w:rsid w:val="00DF1F7A"/>
    <w:rsid w:val="00E42A10"/>
    <w:rsid w:val="00E626CA"/>
    <w:rsid w:val="00E6446A"/>
    <w:rsid w:val="00E71498"/>
    <w:rsid w:val="00E840A8"/>
    <w:rsid w:val="00E84789"/>
    <w:rsid w:val="00E91912"/>
    <w:rsid w:val="00EA481E"/>
    <w:rsid w:val="00ED7DC2"/>
    <w:rsid w:val="00EE73F5"/>
    <w:rsid w:val="00EF2FF5"/>
    <w:rsid w:val="00F32E59"/>
    <w:rsid w:val="00F64F7C"/>
    <w:rsid w:val="00F7709A"/>
    <w:rsid w:val="00F87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6446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de-DE" w:eastAsia="zh-CN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955"/>
    <w:pPr>
      <w:widowControl/>
      <w:tabs>
        <w:tab w:val="center" w:pos="4680"/>
        <w:tab w:val="right" w:pos="9360"/>
      </w:tabs>
      <w:suppressAutoHyphens w:val="0"/>
      <w:autoSpaceDE/>
    </w:pPr>
    <w:rPr>
      <w:rFonts w:asciiTheme="minorHAnsi" w:eastAsiaTheme="minorHAnsi" w:hAnsiTheme="minorHAnsi" w:cstheme="minorBidi"/>
      <w:color w:val="auto"/>
      <w:sz w:val="22"/>
      <w:szCs w:val="22"/>
      <w:lang w:val="el-GR" w:eastAsia="en-US" w:bidi="ar-SA"/>
    </w:rPr>
  </w:style>
  <w:style w:type="character" w:customStyle="1" w:styleId="Char">
    <w:name w:val="Κεφαλίδα Char"/>
    <w:basedOn w:val="a0"/>
    <w:link w:val="a3"/>
    <w:uiPriority w:val="99"/>
    <w:rsid w:val="00445955"/>
    <w:rPr>
      <w:lang w:val="el-GR"/>
    </w:rPr>
  </w:style>
  <w:style w:type="paragraph" w:styleId="a4">
    <w:name w:val="footer"/>
    <w:basedOn w:val="a"/>
    <w:link w:val="Char0"/>
    <w:uiPriority w:val="99"/>
    <w:semiHidden/>
    <w:unhideWhenUsed/>
    <w:rsid w:val="00445955"/>
    <w:pPr>
      <w:widowControl/>
      <w:tabs>
        <w:tab w:val="center" w:pos="4680"/>
        <w:tab w:val="right" w:pos="9360"/>
      </w:tabs>
      <w:suppressAutoHyphens w:val="0"/>
      <w:autoSpaceDE/>
    </w:pPr>
    <w:rPr>
      <w:rFonts w:asciiTheme="minorHAnsi" w:eastAsiaTheme="minorHAnsi" w:hAnsiTheme="minorHAnsi" w:cstheme="minorBidi"/>
      <w:color w:val="auto"/>
      <w:sz w:val="22"/>
      <w:szCs w:val="22"/>
      <w:lang w:val="el-GR" w:eastAsia="en-US" w:bidi="ar-SA"/>
    </w:rPr>
  </w:style>
  <w:style w:type="character" w:customStyle="1" w:styleId="Char0">
    <w:name w:val="Υποσέλιδο Char"/>
    <w:basedOn w:val="a0"/>
    <w:link w:val="a4"/>
    <w:uiPriority w:val="99"/>
    <w:semiHidden/>
    <w:rsid w:val="00445955"/>
    <w:rPr>
      <w:lang w:val="el-GR"/>
    </w:rPr>
  </w:style>
  <w:style w:type="paragraph" w:styleId="a5">
    <w:name w:val="List Paragraph"/>
    <w:basedOn w:val="a"/>
    <w:uiPriority w:val="34"/>
    <w:qFormat/>
    <w:rsid w:val="00717FAF"/>
    <w:pPr>
      <w:widowControl/>
      <w:suppressAutoHyphens w:val="0"/>
      <w:autoSpaceDE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l-GR" w:eastAsia="en-US" w:bidi="ar-SA"/>
    </w:rPr>
  </w:style>
  <w:style w:type="character" w:styleId="-">
    <w:name w:val="Hyperlink"/>
    <w:basedOn w:val="a0"/>
    <w:uiPriority w:val="99"/>
    <w:unhideWhenUsed/>
    <w:rsid w:val="008B62B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7330C"/>
    <w:pPr>
      <w:widowControl/>
      <w:suppressAutoHyphens w:val="0"/>
      <w:autoSpaceDE/>
    </w:pPr>
    <w:rPr>
      <w:rFonts w:ascii="Tahoma" w:eastAsiaTheme="minorHAnsi" w:hAnsi="Tahoma" w:cs="Tahoma"/>
      <w:color w:val="auto"/>
      <w:sz w:val="16"/>
      <w:szCs w:val="16"/>
      <w:lang w:val="el-GR" w:eastAsia="en-US" w:bidi="ar-SA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87330C"/>
    <w:rPr>
      <w:rFonts w:ascii="Tahoma" w:hAnsi="Tahoma" w:cs="Tahoma"/>
      <w:sz w:val="16"/>
      <w:szCs w:val="16"/>
      <w:lang w:val="el-GR"/>
    </w:rPr>
  </w:style>
  <w:style w:type="paragraph" w:styleId="Web">
    <w:name w:val="Normal (Web)"/>
    <w:basedOn w:val="a"/>
    <w:uiPriority w:val="99"/>
    <w:semiHidden/>
    <w:unhideWhenUsed/>
    <w:rsid w:val="00556B45"/>
    <w:pPr>
      <w:spacing w:before="100" w:beforeAutospacing="1" w:after="100" w:afterAutospacing="1"/>
    </w:pPr>
    <w:rPr>
      <w:lang w:val="en-US"/>
    </w:rPr>
  </w:style>
  <w:style w:type="paragraph" w:customStyle="1" w:styleId="PreformattedText">
    <w:name w:val="Preformatted Text"/>
    <w:basedOn w:val="a"/>
    <w:rsid w:val="00E6446A"/>
    <w:rPr>
      <w:rFonts w:ascii="Courier New" w:eastAsia="Arial Unicode MS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4EA70-6BD5-40F0-BE94-4F871E895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skontog</dc:creator>
  <cp:keywords/>
  <dc:description/>
  <cp:lastModifiedBy>skontog</cp:lastModifiedBy>
  <cp:revision>19</cp:revision>
  <dcterms:created xsi:type="dcterms:W3CDTF">2017-12-11T08:58:00Z</dcterms:created>
  <dcterms:modified xsi:type="dcterms:W3CDTF">2017-12-11T09:46:00Z</dcterms:modified>
</cp:coreProperties>
</file>